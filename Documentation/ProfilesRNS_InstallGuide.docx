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003F37">
        <w:rPr>
          <w:rFonts w:cs="Arial"/>
        </w:rPr>
        <w:t>March 23</w:t>
      </w:r>
      <w:r w:rsidR="002904FA">
        <w:rPr>
          <w:rFonts w:cs="Arial"/>
        </w:rPr>
        <w:t>,</w:t>
      </w:r>
      <w:r w:rsidR="00271AD6">
        <w:rPr>
          <w:rFonts w:cs="Arial"/>
        </w:rPr>
        <w:t xml:space="preserve"> 2017</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F21773">
        <w:rPr>
          <w:rFonts w:cs="Arial"/>
        </w:rPr>
        <w:t>10</w:t>
      </w:r>
      <w:r w:rsidR="0063569F">
        <w:rPr>
          <w:rFonts w:cs="Arial"/>
        </w:rPr>
        <w:t>.</w:t>
      </w:r>
      <w:r w:rsidR="00003F37">
        <w:rPr>
          <w:rFonts w:cs="Arial"/>
        </w:rPr>
        <w:t>1</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5779B1"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71210635" w:history="1">
            <w:r w:rsidR="005779B1" w:rsidRPr="001677A5">
              <w:rPr>
                <w:rStyle w:val="Hyperlink"/>
                <w:noProof/>
              </w:rPr>
              <w:t>Introduction</w:t>
            </w:r>
            <w:r w:rsidR="005779B1">
              <w:rPr>
                <w:noProof/>
                <w:webHidden/>
              </w:rPr>
              <w:tab/>
            </w:r>
            <w:r w:rsidR="005779B1">
              <w:rPr>
                <w:noProof/>
                <w:webHidden/>
              </w:rPr>
              <w:fldChar w:fldCharType="begin"/>
            </w:r>
            <w:r w:rsidR="005779B1">
              <w:rPr>
                <w:noProof/>
                <w:webHidden/>
              </w:rPr>
              <w:instrText xml:space="preserve"> PAGEREF _Toc471210635 \h </w:instrText>
            </w:r>
            <w:r w:rsidR="005779B1">
              <w:rPr>
                <w:noProof/>
                <w:webHidden/>
              </w:rPr>
            </w:r>
            <w:r w:rsidR="005779B1">
              <w:rPr>
                <w:noProof/>
                <w:webHidden/>
              </w:rPr>
              <w:fldChar w:fldCharType="separate"/>
            </w:r>
            <w:r w:rsidR="005779B1">
              <w:rPr>
                <w:noProof/>
                <w:webHidden/>
              </w:rPr>
              <w:t>3</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36" w:history="1">
            <w:r w:rsidR="005779B1" w:rsidRPr="001677A5">
              <w:rPr>
                <w:rStyle w:val="Hyperlink"/>
                <w:noProof/>
              </w:rPr>
              <w:t>Hardware and Operating System Requirements</w:t>
            </w:r>
            <w:r w:rsidR="005779B1">
              <w:rPr>
                <w:noProof/>
                <w:webHidden/>
              </w:rPr>
              <w:tab/>
            </w:r>
            <w:r w:rsidR="005779B1">
              <w:rPr>
                <w:noProof/>
                <w:webHidden/>
              </w:rPr>
              <w:fldChar w:fldCharType="begin"/>
            </w:r>
            <w:r w:rsidR="005779B1">
              <w:rPr>
                <w:noProof/>
                <w:webHidden/>
              </w:rPr>
              <w:instrText xml:space="preserve"> PAGEREF _Toc471210636 \h </w:instrText>
            </w:r>
            <w:r w:rsidR="005779B1">
              <w:rPr>
                <w:noProof/>
                <w:webHidden/>
              </w:rPr>
            </w:r>
            <w:r w:rsidR="005779B1">
              <w:rPr>
                <w:noProof/>
                <w:webHidden/>
              </w:rPr>
              <w:fldChar w:fldCharType="separate"/>
            </w:r>
            <w:r w:rsidR="005779B1">
              <w:rPr>
                <w:noProof/>
                <w:webHidden/>
              </w:rPr>
              <w:t>4</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37" w:history="1">
            <w:r w:rsidR="005779B1" w:rsidRPr="001677A5">
              <w:rPr>
                <w:rStyle w:val="Hyperlink"/>
                <w:noProof/>
              </w:rPr>
              <w:t>Download Options</w:t>
            </w:r>
            <w:r w:rsidR="005779B1">
              <w:rPr>
                <w:noProof/>
                <w:webHidden/>
              </w:rPr>
              <w:tab/>
            </w:r>
            <w:r w:rsidR="005779B1">
              <w:rPr>
                <w:noProof/>
                <w:webHidden/>
              </w:rPr>
              <w:fldChar w:fldCharType="begin"/>
            </w:r>
            <w:r w:rsidR="005779B1">
              <w:rPr>
                <w:noProof/>
                <w:webHidden/>
              </w:rPr>
              <w:instrText xml:space="preserve"> PAGEREF _Toc471210637 \h </w:instrText>
            </w:r>
            <w:r w:rsidR="005779B1">
              <w:rPr>
                <w:noProof/>
                <w:webHidden/>
              </w:rPr>
            </w:r>
            <w:r w:rsidR="005779B1">
              <w:rPr>
                <w:noProof/>
                <w:webHidden/>
              </w:rPr>
              <w:fldChar w:fldCharType="separate"/>
            </w:r>
            <w:r w:rsidR="005779B1">
              <w:rPr>
                <w:noProof/>
                <w:webHidden/>
              </w:rPr>
              <w:t>5</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38" w:history="1">
            <w:r w:rsidR="005779B1" w:rsidRPr="001677A5">
              <w:rPr>
                <w:rStyle w:val="Hyperlink"/>
                <w:noProof/>
              </w:rPr>
              <w:t>Upgrading from a Prior Version</w:t>
            </w:r>
            <w:r w:rsidR="005779B1">
              <w:rPr>
                <w:noProof/>
                <w:webHidden/>
              </w:rPr>
              <w:tab/>
            </w:r>
            <w:r w:rsidR="005779B1">
              <w:rPr>
                <w:noProof/>
                <w:webHidden/>
              </w:rPr>
              <w:fldChar w:fldCharType="begin"/>
            </w:r>
            <w:r w:rsidR="005779B1">
              <w:rPr>
                <w:noProof/>
                <w:webHidden/>
              </w:rPr>
              <w:instrText xml:space="preserve"> PAGEREF _Toc471210638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39" w:history="1">
            <w:r w:rsidR="005779B1" w:rsidRPr="001677A5">
              <w:rPr>
                <w:rStyle w:val="Hyperlink"/>
                <w:noProof/>
              </w:rPr>
              <w:t>Upgrading from Version 2.0.0 to Version 2.5.1</w:t>
            </w:r>
            <w:r w:rsidR="005779B1">
              <w:rPr>
                <w:noProof/>
                <w:webHidden/>
              </w:rPr>
              <w:tab/>
            </w:r>
            <w:r w:rsidR="005779B1">
              <w:rPr>
                <w:noProof/>
                <w:webHidden/>
              </w:rPr>
              <w:fldChar w:fldCharType="begin"/>
            </w:r>
            <w:r w:rsidR="005779B1">
              <w:rPr>
                <w:noProof/>
                <w:webHidden/>
              </w:rPr>
              <w:instrText xml:space="preserve"> PAGEREF _Toc471210639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0" w:history="1">
            <w:r w:rsidR="005779B1" w:rsidRPr="001677A5">
              <w:rPr>
                <w:rStyle w:val="Hyperlink"/>
                <w:noProof/>
              </w:rPr>
              <w:t>Upgrading from Version 2.5.1 to Version 2.6.0</w:t>
            </w:r>
            <w:r w:rsidR="005779B1">
              <w:rPr>
                <w:noProof/>
                <w:webHidden/>
              </w:rPr>
              <w:tab/>
            </w:r>
            <w:r w:rsidR="005779B1">
              <w:rPr>
                <w:noProof/>
                <w:webHidden/>
              </w:rPr>
              <w:fldChar w:fldCharType="begin"/>
            </w:r>
            <w:r w:rsidR="005779B1">
              <w:rPr>
                <w:noProof/>
                <w:webHidden/>
              </w:rPr>
              <w:instrText xml:space="preserve"> PAGEREF _Toc471210640 \h </w:instrText>
            </w:r>
            <w:r w:rsidR="005779B1">
              <w:rPr>
                <w:noProof/>
                <w:webHidden/>
              </w:rPr>
            </w:r>
            <w:r w:rsidR="005779B1">
              <w:rPr>
                <w:noProof/>
                <w:webHidden/>
              </w:rPr>
              <w:fldChar w:fldCharType="separate"/>
            </w:r>
            <w:r w:rsidR="005779B1">
              <w:rPr>
                <w:noProof/>
                <w:webHidden/>
              </w:rPr>
              <w:t>6</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1" w:history="1">
            <w:r w:rsidR="005779B1" w:rsidRPr="001677A5">
              <w:rPr>
                <w:rStyle w:val="Hyperlink"/>
                <w:noProof/>
              </w:rPr>
              <w:t>Upgrading from Version 2.6.0 to Version 2.7.0</w:t>
            </w:r>
            <w:r w:rsidR="005779B1">
              <w:rPr>
                <w:noProof/>
                <w:webHidden/>
              </w:rPr>
              <w:tab/>
            </w:r>
            <w:r w:rsidR="005779B1">
              <w:rPr>
                <w:noProof/>
                <w:webHidden/>
              </w:rPr>
              <w:fldChar w:fldCharType="begin"/>
            </w:r>
            <w:r w:rsidR="005779B1">
              <w:rPr>
                <w:noProof/>
                <w:webHidden/>
              </w:rPr>
              <w:instrText xml:space="preserve"> PAGEREF _Toc471210641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2" w:history="1">
            <w:r w:rsidR="005779B1" w:rsidRPr="001677A5">
              <w:rPr>
                <w:rStyle w:val="Hyperlink"/>
                <w:noProof/>
              </w:rPr>
              <w:t>Upgrading from Version 2.7.0 to Version 2.8.0</w:t>
            </w:r>
            <w:r w:rsidR="005779B1">
              <w:rPr>
                <w:noProof/>
                <w:webHidden/>
              </w:rPr>
              <w:tab/>
            </w:r>
            <w:r w:rsidR="005779B1">
              <w:rPr>
                <w:noProof/>
                <w:webHidden/>
              </w:rPr>
              <w:fldChar w:fldCharType="begin"/>
            </w:r>
            <w:r w:rsidR="005779B1">
              <w:rPr>
                <w:noProof/>
                <w:webHidden/>
              </w:rPr>
              <w:instrText xml:space="preserve"> PAGEREF _Toc471210642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3" w:history="1">
            <w:r w:rsidR="005779B1" w:rsidRPr="001677A5">
              <w:rPr>
                <w:rStyle w:val="Hyperlink"/>
                <w:noProof/>
              </w:rPr>
              <w:t>Upgrading from Version 2.8.0 to Version 2.9.0</w:t>
            </w:r>
            <w:r w:rsidR="005779B1">
              <w:rPr>
                <w:noProof/>
                <w:webHidden/>
              </w:rPr>
              <w:tab/>
            </w:r>
            <w:r w:rsidR="005779B1">
              <w:rPr>
                <w:noProof/>
                <w:webHidden/>
              </w:rPr>
              <w:fldChar w:fldCharType="begin"/>
            </w:r>
            <w:r w:rsidR="005779B1">
              <w:rPr>
                <w:noProof/>
                <w:webHidden/>
              </w:rPr>
              <w:instrText xml:space="preserve"> PAGEREF _Toc471210643 \h </w:instrText>
            </w:r>
            <w:r w:rsidR="005779B1">
              <w:rPr>
                <w:noProof/>
                <w:webHidden/>
              </w:rPr>
            </w:r>
            <w:r w:rsidR="005779B1">
              <w:rPr>
                <w:noProof/>
                <w:webHidden/>
              </w:rPr>
              <w:fldChar w:fldCharType="separate"/>
            </w:r>
            <w:r w:rsidR="005779B1">
              <w:rPr>
                <w:noProof/>
                <w:webHidden/>
              </w:rPr>
              <w:t>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4" w:history="1">
            <w:r w:rsidR="005779B1" w:rsidRPr="001677A5">
              <w:rPr>
                <w:rStyle w:val="Hyperlink"/>
                <w:noProof/>
              </w:rPr>
              <w:t>Upgrading from Version 2.9.0 to Version 2.10.0</w:t>
            </w:r>
            <w:r w:rsidR="005779B1">
              <w:rPr>
                <w:noProof/>
                <w:webHidden/>
              </w:rPr>
              <w:tab/>
            </w:r>
            <w:r w:rsidR="005779B1">
              <w:rPr>
                <w:noProof/>
                <w:webHidden/>
              </w:rPr>
              <w:fldChar w:fldCharType="begin"/>
            </w:r>
            <w:r w:rsidR="005779B1">
              <w:rPr>
                <w:noProof/>
                <w:webHidden/>
              </w:rPr>
              <w:instrText xml:space="preserve"> PAGEREF _Toc471210644 \h </w:instrText>
            </w:r>
            <w:r w:rsidR="005779B1">
              <w:rPr>
                <w:noProof/>
                <w:webHidden/>
              </w:rPr>
            </w:r>
            <w:r w:rsidR="005779B1">
              <w:rPr>
                <w:noProof/>
                <w:webHidden/>
              </w:rPr>
              <w:fldChar w:fldCharType="separate"/>
            </w:r>
            <w:r w:rsidR="005779B1">
              <w:rPr>
                <w:noProof/>
                <w:webHidden/>
              </w:rPr>
              <w:t>8</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45" w:history="1">
            <w:r w:rsidR="005779B1" w:rsidRPr="001677A5">
              <w:rPr>
                <w:rStyle w:val="Hyperlink"/>
                <w:noProof/>
              </w:rPr>
              <w:t>Installing the Database</w:t>
            </w:r>
            <w:r w:rsidR="005779B1">
              <w:rPr>
                <w:noProof/>
                <w:webHidden/>
              </w:rPr>
              <w:tab/>
            </w:r>
            <w:r w:rsidR="005779B1">
              <w:rPr>
                <w:noProof/>
                <w:webHidden/>
              </w:rPr>
              <w:fldChar w:fldCharType="begin"/>
            </w:r>
            <w:r w:rsidR="005779B1">
              <w:rPr>
                <w:noProof/>
                <w:webHidden/>
              </w:rPr>
              <w:instrText xml:space="preserve"> PAGEREF _Toc471210645 \h </w:instrText>
            </w:r>
            <w:r w:rsidR="005779B1">
              <w:rPr>
                <w:noProof/>
                <w:webHidden/>
              </w:rPr>
            </w:r>
            <w:r w:rsidR="005779B1">
              <w:rPr>
                <w:noProof/>
                <w:webHidden/>
              </w:rPr>
              <w:fldChar w:fldCharType="separate"/>
            </w:r>
            <w:r w:rsidR="005779B1">
              <w:rPr>
                <w:noProof/>
                <w:webHidden/>
              </w:rPr>
              <w:t>10</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46" w:history="1">
            <w:r w:rsidR="005779B1" w:rsidRPr="001677A5">
              <w:rPr>
                <w:rStyle w:val="Hyperlink"/>
                <w:noProof/>
              </w:rPr>
              <w:t>Loading Person Data</w:t>
            </w:r>
            <w:r w:rsidR="005779B1">
              <w:rPr>
                <w:noProof/>
                <w:webHidden/>
              </w:rPr>
              <w:tab/>
            </w:r>
            <w:r w:rsidR="005779B1">
              <w:rPr>
                <w:noProof/>
                <w:webHidden/>
              </w:rPr>
              <w:fldChar w:fldCharType="begin"/>
            </w:r>
            <w:r w:rsidR="005779B1">
              <w:rPr>
                <w:noProof/>
                <w:webHidden/>
              </w:rPr>
              <w:instrText xml:space="preserve"> PAGEREF _Toc471210646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7" w:history="1">
            <w:r w:rsidR="005779B1" w:rsidRPr="001677A5">
              <w:rPr>
                <w:rStyle w:val="Hyperlink"/>
                <w:noProof/>
              </w:rPr>
              <w:t>Loading Person Data: Part 1 – Importing SSIS Packages into SQL Server msdb Database</w:t>
            </w:r>
            <w:r w:rsidR="005779B1">
              <w:rPr>
                <w:noProof/>
                <w:webHidden/>
              </w:rPr>
              <w:tab/>
            </w:r>
            <w:r w:rsidR="005779B1">
              <w:rPr>
                <w:noProof/>
                <w:webHidden/>
              </w:rPr>
              <w:fldChar w:fldCharType="begin"/>
            </w:r>
            <w:r w:rsidR="005779B1">
              <w:rPr>
                <w:noProof/>
                <w:webHidden/>
              </w:rPr>
              <w:instrText xml:space="preserve"> PAGEREF _Toc471210647 \h </w:instrText>
            </w:r>
            <w:r w:rsidR="005779B1">
              <w:rPr>
                <w:noProof/>
                <w:webHidden/>
              </w:rPr>
            </w:r>
            <w:r w:rsidR="005779B1">
              <w:rPr>
                <w:noProof/>
                <w:webHidden/>
              </w:rPr>
              <w:fldChar w:fldCharType="separate"/>
            </w:r>
            <w:r w:rsidR="005779B1">
              <w:rPr>
                <w:noProof/>
                <w:webHidden/>
              </w:rPr>
              <w:t>14</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8" w:history="1">
            <w:r w:rsidR="005779B1" w:rsidRPr="001677A5">
              <w:rPr>
                <w:rStyle w:val="Hyperlink"/>
                <w:noProof/>
              </w:rPr>
              <w:t>Loading Person Data: Part 2 – Importing Demographic Data</w:t>
            </w:r>
            <w:r w:rsidR="005779B1">
              <w:rPr>
                <w:noProof/>
                <w:webHidden/>
              </w:rPr>
              <w:tab/>
            </w:r>
            <w:r w:rsidR="005779B1">
              <w:rPr>
                <w:noProof/>
                <w:webHidden/>
              </w:rPr>
              <w:fldChar w:fldCharType="begin"/>
            </w:r>
            <w:r w:rsidR="005779B1">
              <w:rPr>
                <w:noProof/>
                <w:webHidden/>
              </w:rPr>
              <w:instrText xml:space="preserve"> PAGEREF _Toc471210648 \h </w:instrText>
            </w:r>
            <w:r w:rsidR="005779B1">
              <w:rPr>
                <w:noProof/>
                <w:webHidden/>
              </w:rPr>
            </w:r>
            <w:r w:rsidR="005779B1">
              <w:rPr>
                <w:noProof/>
                <w:webHidden/>
              </w:rPr>
              <w:fldChar w:fldCharType="separate"/>
            </w:r>
            <w:r w:rsidR="005779B1">
              <w:rPr>
                <w:noProof/>
                <w:webHidden/>
              </w:rPr>
              <w:t>16</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49" w:history="1">
            <w:r w:rsidR="005779B1" w:rsidRPr="001677A5">
              <w:rPr>
                <w:rStyle w:val="Hyperlink"/>
                <w:noProof/>
              </w:rPr>
              <w:t>Loading Person Data: Part 3 – Geocoding</w:t>
            </w:r>
            <w:r w:rsidR="005779B1">
              <w:rPr>
                <w:noProof/>
                <w:webHidden/>
              </w:rPr>
              <w:tab/>
            </w:r>
            <w:r w:rsidR="005779B1">
              <w:rPr>
                <w:noProof/>
                <w:webHidden/>
              </w:rPr>
              <w:fldChar w:fldCharType="begin"/>
            </w:r>
            <w:r w:rsidR="005779B1">
              <w:rPr>
                <w:noProof/>
                <w:webHidden/>
              </w:rPr>
              <w:instrText xml:space="preserve"> PAGEREF _Toc471210649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50" w:history="1">
            <w:r w:rsidR="005779B1" w:rsidRPr="001677A5">
              <w:rPr>
                <w:rStyle w:val="Hyperlink"/>
                <w:noProof/>
              </w:rPr>
              <w:t>Loading Person Data: Part 4 – Obtaining Publications</w:t>
            </w:r>
            <w:r w:rsidR="005779B1">
              <w:rPr>
                <w:noProof/>
                <w:webHidden/>
              </w:rPr>
              <w:tab/>
            </w:r>
            <w:r w:rsidR="005779B1">
              <w:rPr>
                <w:noProof/>
                <w:webHidden/>
              </w:rPr>
              <w:fldChar w:fldCharType="begin"/>
            </w:r>
            <w:r w:rsidR="005779B1">
              <w:rPr>
                <w:noProof/>
                <w:webHidden/>
              </w:rPr>
              <w:instrText xml:space="preserve"> PAGEREF _Toc471210650 \h </w:instrText>
            </w:r>
            <w:r w:rsidR="005779B1">
              <w:rPr>
                <w:noProof/>
                <w:webHidden/>
              </w:rPr>
            </w:r>
            <w:r w:rsidR="005779B1">
              <w:rPr>
                <w:noProof/>
                <w:webHidden/>
              </w:rPr>
              <w:fldChar w:fldCharType="separate"/>
            </w:r>
            <w:r w:rsidR="005779B1">
              <w:rPr>
                <w:noProof/>
                <w:webHidden/>
              </w:rPr>
              <w:t>22</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51" w:history="1">
            <w:r w:rsidR="005779B1" w:rsidRPr="001677A5">
              <w:rPr>
                <w:rStyle w:val="Hyperlink"/>
                <w:noProof/>
              </w:rPr>
              <w:t>Loading Person Data: Part 5 – Obtaining Funding Data</w:t>
            </w:r>
            <w:r w:rsidR="005779B1">
              <w:rPr>
                <w:noProof/>
                <w:webHidden/>
              </w:rPr>
              <w:tab/>
            </w:r>
            <w:r w:rsidR="005779B1">
              <w:rPr>
                <w:noProof/>
                <w:webHidden/>
              </w:rPr>
              <w:fldChar w:fldCharType="begin"/>
            </w:r>
            <w:r w:rsidR="005779B1">
              <w:rPr>
                <w:noProof/>
                <w:webHidden/>
              </w:rPr>
              <w:instrText xml:space="preserve"> PAGEREF _Toc471210651 \h </w:instrText>
            </w:r>
            <w:r w:rsidR="005779B1">
              <w:rPr>
                <w:noProof/>
                <w:webHidden/>
              </w:rPr>
            </w:r>
            <w:r w:rsidR="005779B1">
              <w:rPr>
                <w:noProof/>
                <w:webHidden/>
              </w:rPr>
              <w:fldChar w:fldCharType="separate"/>
            </w:r>
            <w:r w:rsidR="005779B1">
              <w:rPr>
                <w:noProof/>
                <w:webHidden/>
              </w:rPr>
              <w:t>26</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52" w:history="1">
            <w:r w:rsidR="005779B1" w:rsidRPr="001677A5">
              <w:rPr>
                <w:rStyle w:val="Hyperlink"/>
                <w:noProof/>
              </w:rPr>
              <w:t>Loading Person Data: Part 6 – Convert data to RDF</w:t>
            </w:r>
            <w:r w:rsidR="005779B1">
              <w:rPr>
                <w:noProof/>
                <w:webHidden/>
              </w:rPr>
              <w:tab/>
            </w:r>
            <w:r w:rsidR="005779B1">
              <w:rPr>
                <w:noProof/>
                <w:webHidden/>
              </w:rPr>
              <w:fldChar w:fldCharType="begin"/>
            </w:r>
            <w:r w:rsidR="005779B1">
              <w:rPr>
                <w:noProof/>
                <w:webHidden/>
              </w:rPr>
              <w:instrText xml:space="preserve"> PAGEREF _Toc471210652 \h </w:instrText>
            </w:r>
            <w:r w:rsidR="005779B1">
              <w:rPr>
                <w:noProof/>
                <w:webHidden/>
              </w:rPr>
            </w:r>
            <w:r w:rsidR="005779B1">
              <w:rPr>
                <w:noProof/>
                <w:webHidden/>
              </w:rPr>
              <w:fldChar w:fldCharType="separate"/>
            </w:r>
            <w:r w:rsidR="005779B1">
              <w:rPr>
                <w:noProof/>
                <w:webHidden/>
              </w:rPr>
              <w:t>27</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53" w:history="1">
            <w:r w:rsidR="005779B1" w:rsidRPr="001677A5">
              <w:rPr>
                <w:rStyle w:val="Hyperlink"/>
                <w:noProof/>
              </w:rPr>
              <w:t>Scheduling Database Jobs</w:t>
            </w:r>
            <w:r w:rsidR="005779B1">
              <w:rPr>
                <w:noProof/>
                <w:webHidden/>
              </w:rPr>
              <w:tab/>
            </w:r>
            <w:r w:rsidR="005779B1">
              <w:rPr>
                <w:noProof/>
                <w:webHidden/>
              </w:rPr>
              <w:fldChar w:fldCharType="begin"/>
            </w:r>
            <w:r w:rsidR="005779B1">
              <w:rPr>
                <w:noProof/>
                <w:webHidden/>
              </w:rPr>
              <w:instrText xml:space="preserve"> PAGEREF _Toc471210653 \h </w:instrText>
            </w:r>
            <w:r w:rsidR="005779B1">
              <w:rPr>
                <w:noProof/>
                <w:webHidden/>
              </w:rPr>
            </w:r>
            <w:r w:rsidR="005779B1">
              <w:rPr>
                <w:noProof/>
                <w:webHidden/>
              </w:rPr>
              <w:fldChar w:fldCharType="separate"/>
            </w:r>
            <w:r w:rsidR="005779B1">
              <w:rPr>
                <w:noProof/>
                <w:webHidden/>
              </w:rPr>
              <w:t>28</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54" w:history="1">
            <w:r w:rsidR="005779B1" w:rsidRPr="001677A5">
              <w:rPr>
                <w:rStyle w:val="Hyperlink"/>
                <w:noProof/>
              </w:rPr>
              <w:t>Installing the Website</w:t>
            </w:r>
            <w:r w:rsidR="005779B1">
              <w:rPr>
                <w:noProof/>
                <w:webHidden/>
              </w:rPr>
              <w:tab/>
            </w:r>
            <w:r w:rsidR="005779B1">
              <w:rPr>
                <w:noProof/>
                <w:webHidden/>
              </w:rPr>
              <w:fldChar w:fldCharType="begin"/>
            </w:r>
            <w:r w:rsidR="005779B1">
              <w:rPr>
                <w:noProof/>
                <w:webHidden/>
              </w:rPr>
              <w:instrText xml:space="preserve"> PAGEREF _Toc471210654 \h </w:instrText>
            </w:r>
            <w:r w:rsidR="005779B1">
              <w:rPr>
                <w:noProof/>
                <w:webHidden/>
              </w:rPr>
            </w:r>
            <w:r w:rsidR="005779B1">
              <w:rPr>
                <w:noProof/>
                <w:webHidden/>
              </w:rPr>
              <w:fldChar w:fldCharType="separate"/>
            </w:r>
            <w:r w:rsidR="005779B1">
              <w:rPr>
                <w:noProof/>
                <w:webHidden/>
              </w:rPr>
              <w:t>32</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55" w:history="1">
            <w:r w:rsidR="005779B1" w:rsidRPr="001677A5">
              <w:rPr>
                <w:rStyle w:val="Hyperlink"/>
                <w:noProof/>
              </w:rPr>
              <w:t>Testing the Website</w:t>
            </w:r>
            <w:r w:rsidR="005779B1">
              <w:rPr>
                <w:noProof/>
                <w:webHidden/>
              </w:rPr>
              <w:tab/>
            </w:r>
            <w:r w:rsidR="005779B1">
              <w:rPr>
                <w:noProof/>
                <w:webHidden/>
              </w:rPr>
              <w:fldChar w:fldCharType="begin"/>
            </w:r>
            <w:r w:rsidR="005779B1">
              <w:rPr>
                <w:noProof/>
                <w:webHidden/>
              </w:rPr>
              <w:instrText xml:space="preserve"> PAGEREF _Toc471210655 \h </w:instrText>
            </w:r>
            <w:r w:rsidR="005779B1">
              <w:rPr>
                <w:noProof/>
                <w:webHidden/>
              </w:rPr>
            </w:r>
            <w:r w:rsidR="005779B1">
              <w:rPr>
                <w:noProof/>
                <w:webHidden/>
              </w:rPr>
              <w:fldChar w:fldCharType="separate"/>
            </w:r>
            <w:r w:rsidR="005779B1">
              <w:rPr>
                <w:noProof/>
                <w:webHidden/>
              </w:rPr>
              <w:t>35</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56" w:history="1">
            <w:r w:rsidR="005779B1" w:rsidRPr="001677A5">
              <w:rPr>
                <w:rStyle w:val="Hyperlink"/>
                <w:noProof/>
              </w:rPr>
              <w:t>Using the Website</w:t>
            </w:r>
            <w:r w:rsidR="005779B1">
              <w:rPr>
                <w:noProof/>
                <w:webHidden/>
              </w:rPr>
              <w:tab/>
            </w:r>
            <w:r w:rsidR="005779B1">
              <w:rPr>
                <w:noProof/>
                <w:webHidden/>
              </w:rPr>
              <w:fldChar w:fldCharType="begin"/>
            </w:r>
            <w:r w:rsidR="005779B1">
              <w:rPr>
                <w:noProof/>
                <w:webHidden/>
              </w:rPr>
              <w:instrText xml:space="preserve"> PAGEREF _Toc471210656 \h </w:instrText>
            </w:r>
            <w:r w:rsidR="005779B1">
              <w:rPr>
                <w:noProof/>
                <w:webHidden/>
              </w:rPr>
            </w:r>
            <w:r w:rsidR="005779B1">
              <w:rPr>
                <w:noProof/>
                <w:webHidden/>
              </w:rPr>
              <w:fldChar w:fldCharType="separate"/>
            </w:r>
            <w:r w:rsidR="005779B1">
              <w:rPr>
                <w:noProof/>
                <w:webHidden/>
              </w:rPr>
              <w:t>36</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57" w:history="1">
            <w:r w:rsidR="005779B1" w:rsidRPr="001677A5">
              <w:rPr>
                <w:rStyle w:val="Hyperlink"/>
                <w:noProof/>
              </w:rPr>
              <w:t>Additional Website Configuration and Optional Extensions</w:t>
            </w:r>
            <w:r w:rsidR="005779B1">
              <w:rPr>
                <w:noProof/>
                <w:webHidden/>
              </w:rPr>
              <w:tab/>
            </w:r>
            <w:r w:rsidR="005779B1">
              <w:rPr>
                <w:noProof/>
                <w:webHidden/>
              </w:rPr>
              <w:fldChar w:fldCharType="begin"/>
            </w:r>
            <w:r w:rsidR="005779B1">
              <w:rPr>
                <w:noProof/>
                <w:webHidden/>
              </w:rPr>
              <w:instrText xml:space="preserve"> PAGEREF _Toc471210657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58" w:history="1">
            <w:r w:rsidR="005779B1" w:rsidRPr="001677A5">
              <w:rPr>
                <w:rStyle w:val="Hyperlink"/>
                <w:noProof/>
              </w:rPr>
              <w:t>Logging and performance</w:t>
            </w:r>
            <w:r w:rsidR="005779B1">
              <w:rPr>
                <w:noProof/>
                <w:webHidden/>
              </w:rPr>
              <w:tab/>
            </w:r>
            <w:r w:rsidR="005779B1">
              <w:rPr>
                <w:noProof/>
                <w:webHidden/>
              </w:rPr>
              <w:fldChar w:fldCharType="begin"/>
            </w:r>
            <w:r w:rsidR="005779B1">
              <w:rPr>
                <w:noProof/>
                <w:webHidden/>
              </w:rPr>
              <w:instrText xml:space="preserve"> PAGEREF _Toc471210658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59" w:history="1">
            <w:r w:rsidR="005779B1" w:rsidRPr="001677A5">
              <w:rPr>
                <w:rStyle w:val="Hyperlink"/>
                <w:noProof/>
              </w:rPr>
              <w:t>Search Options</w:t>
            </w:r>
            <w:r w:rsidR="005779B1">
              <w:rPr>
                <w:noProof/>
                <w:webHidden/>
              </w:rPr>
              <w:tab/>
            </w:r>
            <w:r w:rsidR="005779B1">
              <w:rPr>
                <w:noProof/>
                <w:webHidden/>
              </w:rPr>
              <w:fldChar w:fldCharType="begin"/>
            </w:r>
            <w:r w:rsidR="005779B1">
              <w:rPr>
                <w:noProof/>
                <w:webHidden/>
              </w:rPr>
              <w:instrText xml:space="preserve"> PAGEREF _Toc471210659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0" w:history="1">
            <w:r w:rsidR="005779B1" w:rsidRPr="001677A5">
              <w:rPr>
                <w:rStyle w:val="Hyperlink"/>
                <w:noProof/>
              </w:rPr>
              <w:t>Google Analytics</w:t>
            </w:r>
            <w:r w:rsidR="005779B1">
              <w:rPr>
                <w:noProof/>
                <w:webHidden/>
              </w:rPr>
              <w:tab/>
            </w:r>
            <w:r w:rsidR="005779B1">
              <w:rPr>
                <w:noProof/>
                <w:webHidden/>
              </w:rPr>
              <w:fldChar w:fldCharType="begin"/>
            </w:r>
            <w:r w:rsidR="005779B1">
              <w:rPr>
                <w:noProof/>
                <w:webHidden/>
              </w:rPr>
              <w:instrText xml:space="preserve"> PAGEREF _Toc471210660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1" w:history="1">
            <w:r w:rsidR="005779B1" w:rsidRPr="001677A5">
              <w:rPr>
                <w:rStyle w:val="Hyperlink"/>
                <w:noProof/>
              </w:rPr>
              <w:t>Authentication</w:t>
            </w:r>
            <w:r w:rsidR="005779B1">
              <w:rPr>
                <w:noProof/>
                <w:webHidden/>
              </w:rPr>
              <w:tab/>
            </w:r>
            <w:r w:rsidR="005779B1">
              <w:rPr>
                <w:noProof/>
                <w:webHidden/>
              </w:rPr>
              <w:fldChar w:fldCharType="begin"/>
            </w:r>
            <w:r w:rsidR="005779B1">
              <w:rPr>
                <w:noProof/>
                <w:webHidden/>
              </w:rPr>
              <w:instrText xml:space="preserve"> PAGEREF _Toc471210661 \h </w:instrText>
            </w:r>
            <w:r w:rsidR="005779B1">
              <w:rPr>
                <w:noProof/>
                <w:webHidden/>
              </w:rPr>
            </w:r>
            <w:r w:rsidR="005779B1">
              <w:rPr>
                <w:noProof/>
                <w:webHidden/>
              </w:rPr>
              <w:fldChar w:fldCharType="separate"/>
            </w:r>
            <w:r w:rsidR="005779B1">
              <w:rPr>
                <w:noProof/>
                <w:webHidden/>
              </w:rPr>
              <w:t>37</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62" w:history="1">
            <w:r w:rsidR="005779B1" w:rsidRPr="001677A5">
              <w:rPr>
                <w:rStyle w:val="Hyperlink"/>
                <w:noProof/>
              </w:rPr>
              <w:t>Profiles Authentication</w:t>
            </w:r>
            <w:r w:rsidR="005779B1">
              <w:rPr>
                <w:noProof/>
                <w:webHidden/>
              </w:rPr>
              <w:tab/>
            </w:r>
            <w:r w:rsidR="005779B1">
              <w:rPr>
                <w:noProof/>
                <w:webHidden/>
              </w:rPr>
              <w:fldChar w:fldCharType="begin"/>
            </w:r>
            <w:r w:rsidR="005779B1">
              <w:rPr>
                <w:noProof/>
                <w:webHidden/>
              </w:rPr>
              <w:instrText xml:space="preserve"> PAGEREF _Toc471210662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63" w:history="1">
            <w:r w:rsidR="005779B1" w:rsidRPr="001677A5">
              <w:rPr>
                <w:rStyle w:val="Hyperlink"/>
                <w:noProof/>
              </w:rPr>
              <w:t>Shibboleth Authentication</w:t>
            </w:r>
            <w:r w:rsidR="005779B1">
              <w:rPr>
                <w:noProof/>
                <w:webHidden/>
              </w:rPr>
              <w:tab/>
            </w:r>
            <w:r w:rsidR="005779B1">
              <w:rPr>
                <w:noProof/>
                <w:webHidden/>
              </w:rPr>
              <w:fldChar w:fldCharType="begin"/>
            </w:r>
            <w:r w:rsidR="005779B1">
              <w:rPr>
                <w:noProof/>
                <w:webHidden/>
              </w:rPr>
              <w:instrText xml:space="preserve"> PAGEREF _Toc471210663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64" w:history="1">
            <w:r w:rsidR="005779B1" w:rsidRPr="001677A5">
              <w:rPr>
                <w:rStyle w:val="Hyperlink"/>
                <w:noProof/>
              </w:rPr>
              <w:t>Active Directory Authentication</w:t>
            </w:r>
            <w:r w:rsidR="005779B1">
              <w:rPr>
                <w:noProof/>
                <w:webHidden/>
              </w:rPr>
              <w:tab/>
            </w:r>
            <w:r w:rsidR="005779B1">
              <w:rPr>
                <w:noProof/>
                <w:webHidden/>
              </w:rPr>
              <w:fldChar w:fldCharType="begin"/>
            </w:r>
            <w:r w:rsidR="005779B1">
              <w:rPr>
                <w:noProof/>
                <w:webHidden/>
              </w:rPr>
              <w:instrText xml:space="preserve"> PAGEREF _Toc471210664 \h </w:instrText>
            </w:r>
            <w:r w:rsidR="005779B1">
              <w:rPr>
                <w:noProof/>
                <w:webHidden/>
              </w:rPr>
            </w:r>
            <w:r w:rsidR="005779B1">
              <w:rPr>
                <w:noProof/>
                <w:webHidden/>
              </w:rPr>
              <w:fldChar w:fldCharType="separate"/>
            </w:r>
            <w:r w:rsidR="005779B1">
              <w:rPr>
                <w:noProof/>
                <w:webHidden/>
              </w:rPr>
              <w:t>38</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5" w:history="1">
            <w:r w:rsidR="005779B1" w:rsidRPr="001677A5">
              <w:rPr>
                <w:rStyle w:val="Hyperlink"/>
                <w:noProof/>
              </w:rPr>
              <w:t>Map Defaults</w:t>
            </w:r>
            <w:r w:rsidR="005779B1">
              <w:rPr>
                <w:noProof/>
                <w:webHidden/>
              </w:rPr>
              <w:tab/>
            </w:r>
            <w:r w:rsidR="005779B1">
              <w:rPr>
                <w:noProof/>
                <w:webHidden/>
              </w:rPr>
              <w:fldChar w:fldCharType="begin"/>
            </w:r>
            <w:r w:rsidR="005779B1">
              <w:rPr>
                <w:noProof/>
                <w:webHidden/>
              </w:rPr>
              <w:instrText xml:space="preserve"> PAGEREF _Toc471210665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6" w:history="1">
            <w:r w:rsidR="005779B1" w:rsidRPr="001677A5">
              <w:rPr>
                <w:rStyle w:val="Hyperlink"/>
                <w:noProof/>
              </w:rPr>
              <w:t>DIRECT2Experts</w:t>
            </w:r>
            <w:r w:rsidR="005779B1">
              <w:rPr>
                <w:noProof/>
                <w:webHidden/>
              </w:rPr>
              <w:tab/>
            </w:r>
            <w:r w:rsidR="005779B1">
              <w:rPr>
                <w:noProof/>
                <w:webHidden/>
              </w:rPr>
              <w:fldChar w:fldCharType="begin"/>
            </w:r>
            <w:r w:rsidR="005779B1">
              <w:rPr>
                <w:noProof/>
                <w:webHidden/>
              </w:rPr>
              <w:instrText xml:space="preserve"> PAGEREF _Toc471210666 \h </w:instrText>
            </w:r>
            <w:r w:rsidR="005779B1">
              <w:rPr>
                <w:noProof/>
                <w:webHidden/>
              </w:rPr>
            </w:r>
            <w:r w:rsidR="005779B1">
              <w:rPr>
                <w:noProof/>
                <w:webHidden/>
              </w:rPr>
              <w:fldChar w:fldCharType="separate"/>
            </w:r>
            <w:r w:rsidR="005779B1">
              <w:rPr>
                <w:noProof/>
                <w:webHidden/>
              </w:rPr>
              <w:t>39</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7" w:history="1">
            <w:r w:rsidR="005779B1" w:rsidRPr="001677A5">
              <w:rPr>
                <w:rStyle w:val="Hyperlink"/>
                <w:noProof/>
              </w:rPr>
              <w:t>ORNG OpenSocial Extension</w:t>
            </w:r>
            <w:r w:rsidR="005779B1">
              <w:rPr>
                <w:noProof/>
                <w:webHidden/>
              </w:rPr>
              <w:tab/>
            </w:r>
            <w:r w:rsidR="005779B1">
              <w:rPr>
                <w:noProof/>
                <w:webHidden/>
              </w:rPr>
              <w:fldChar w:fldCharType="begin"/>
            </w:r>
            <w:r w:rsidR="005779B1">
              <w:rPr>
                <w:noProof/>
                <w:webHidden/>
              </w:rPr>
              <w:instrText xml:space="preserve"> PAGEREF _Toc471210667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68" w:history="1">
            <w:r w:rsidR="005779B1" w:rsidRPr="001677A5">
              <w:rPr>
                <w:rStyle w:val="Hyperlink"/>
                <w:noProof/>
              </w:rPr>
              <w:t>ORCID Extension</w:t>
            </w:r>
            <w:r w:rsidR="005779B1">
              <w:rPr>
                <w:noProof/>
                <w:webHidden/>
              </w:rPr>
              <w:tab/>
            </w:r>
            <w:r w:rsidR="005779B1">
              <w:rPr>
                <w:noProof/>
                <w:webHidden/>
              </w:rPr>
              <w:fldChar w:fldCharType="begin"/>
            </w:r>
            <w:r w:rsidR="005779B1">
              <w:rPr>
                <w:noProof/>
                <w:webHidden/>
              </w:rPr>
              <w:instrText xml:space="preserve"> PAGEREF _Toc471210668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69" w:history="1">
            <w:r w:rsidR="005779B1" w:rsidRPr="001677A5">
              <w:rPr>
                <w:rStyle w:val="Hyperlink"/>
                <w:noProof/>
              </w:rPr>
              <w:t>Basic ORCID Module</w:t>
            </w:r>
            <w:r w:rsidR="005779B1">
              <w:rPr>
                <w:noProof/>
                <w:webHidden/>
              </w:rPr>
              <w:tab/>
            </w:r>
            <w:r w:rsidR="005779B1">
              <w:rPr>
                <w:noProof/>
                <w:webHidden/>
              </w:rPr>
              <w:fldChar w:fldCharType="begin"/>
            </w:r>
            <w:r w:rsidR="005779B1">
              <w:rPr>
                <w:noProof/>
                <w:webHidden/>
              </w:rPr>
              <w:instrText xml:space="preserve"> PAGEREF _Toc471210669 \h </w:instrText>
            </w:r>
            <w:r w:rsidR="005779B1">
              <w:rPr>
                <w:noProof/>
                <w:webHidden/>
              </w:rPr>
            </w:r>
            <w:r w:rsidR="005779B1">
              <w:rPr>
                <w:noProof/>
                <w:webHidden/>
              </w:rPr>
              <w:fldChar w:fldCharType="separate"/>
            </w:r>
            <w:r w:rsidR="005779B1">
              <w:rPr>
                <w:noProof/>
                <w:webHidden/>
              </w:rPr>
              <w:t>40</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70" w:history="1">
            <w:r w:rsidR="005779B1" w:rsidRPr="001677A5">
              <w:rPr>
                <w:rStyle w:val="Hyperlink"/>
                <w:noProof/>
              </w:rPr>
              <w:t>ORCID Integration Module</w:t>
            </w:r>
            <w:r w:rsidR="005779B1">
              <w:rPr>
                <w:noProof/>
                <w:webHidden/>
              </w:rPr>
              <w:tab/>
            </w:r>
            <w:r w:rsidR="005779B1">
              <w:rPr>
                <w:noProof/>
                <w:webHidden/>
              </w:rPr>
              <w:fldChar w:fldCharType="begin"/>
            </w:r>
            <w:r w:rsidR="005779B1">
              <w:rPr>
                <w:noProof/>
                <w:webHidden/>
              </w:rPr>
              <w:instrText xml:space="preserve"> PAGEREF _Toc471210670 \h </w:instrText>
            </w:r>
            <w:r w:rsidR="005779B1">
              <w:rPr>
                <w:noProof/>
                <w:webHidden/>
              </w:rPr>
            </w:r>
            <w:r w:rsidR="005779B1">
              <w:rPr>
                <w:noProof/>
                <w:webHidden/>
              </w:rPr>
              <w:fldChar w:fldCharType="separate"/>
            </w:r>
            <w:r w:rsidR="005779B1">
              <w:rPr>
                <w:noProof/>
                <w:webHidden/>
              </w:rPr>
              <w:t>41</w:t>
            </w:r>
            <w:r w:rsidR="005779B1">
              <w:rPr>
                <w:noProof/>
                <w:webHidden/>
              </w:rPr>
              <w:fldChar w:fldCharType="end"/>
            </w:r>
          </w:hyperlink>
        </w:p>
        <w:p w:rsidR="005779B1" w:rsidRDefault="00CF55B6">
          <w:pPr>
            <w:pStyle w:val="TOC2"/>
            <w:tabs>
              <w:tab w:val="right" w:leader="dot" w:pos="9350"/>
            </w:tabs>
            <w:rPr>
              <w:rFonts w:asciiTheme="minorHAnsi" w:eastAsiaTheme="minorEastAsia" w:hAnsiTheme="minorHAnsi" w:cstheme="minorBidi"/>
              <w:noProof/>
              <w:szCs w:val="22"/>
            </w:rPr>
          </w:pPr>
          <w:hyperlink w:anchor="_Toc471210671" w:history="1">
            <w:r w:rsidR="005779B1" w:rsidRPr="001677A5">
              <w:rPr>
                <w:rStyle w:val="Hyperlink"/>
                <w:noProof/>
              </w:rPr>
              <w:t>EAGLE-I Extension</w:t>
            </w:r>
            <w:r w:rsidR="005779B1">
              <w:rPr>
                <w:noProof/>
                <w:webHidden/>
              </w:rPr>
              <w:tab/>
            </w:r>
            <w:r w:rsidR="005779B1">
              <w:rPr>
                <w:noProof/>
                <w:webHidden/>
              </w:rPr>
              <w:fldChar w:fldCharType="begin"/>
            </w:r>
            <w:r w:rsidR="005779B1">
              <w:rPr>
                <w:noProof/>
                <w:webHidden/>
              </w:rPr>
              <w:instrText xml:space="preserve"> PAGEREF _Toc471210671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CF55B6">
          <w:pPr>
            <w:pStyle w:val="TOC3"/>
            <w:tabs>
              <w:tab w:val="right" w:leader="dot" w:pos="9350"/>
            </w:tabs>
            <w:rPr>
              <w:rFonts w:asciiTheme="minorHAnsi" w:eastAsiaTheme="minorEastAsia" w:hAnsiTheme="minorHAnsi" w:cstheme="minorBidi"/>
              <w:noProof/>
              <w:szCs w:val="22"/>
            </w:rPr>
          </w:pPr>
          <w:hyperlink w:anchor="_Toc471210672" w:history="1">
            <w:r w:rsidR="005779B1" w:rsidRPr="001677A5">
              <w:rPr>
                <w:rStyle w:val="Hyperlink"/>
                <w:noProof/>
              </w:rPr>
              <w:t>Loading eagle-i Data</w:t>
            </w:r>
            <w:r w:rsidR="005779B1">
              <w:rPr>
                <w:noProof/>
                <w:webHidden/>
              </w:rPr>
              <w:tab/>
            </w:r>
            <w:r w:rsidR="005779B1">
              <w:rPr>
                <w:noProof/>
                <w:webHidden/>
              </w:rPr>
              <w:fldChar w:fldCharType="begin"/>
            </w:r>
            <w:r w:rsidR="005779B1">
              <w:rPr>
                <w:noProof/>
                <w:webHidden/>
              </w:rPr>
              <w:instrText xml:space="preserve"> PAGEREF _Toc471210672 \h </w:instrText>
            </w:r>
            <w:r w:rsidR="005779B1">
              <w:rPr>
                <w:noProof/>
                <w:webHidden/>
              </w:rPr>
            </w:r>
            <w:r w:rsidR="005779B1">
              <w:rPr>
                <w:noProof/>
                <w:webHidden/>
              </w:rPr>
              <w:fldChar w:fldCharType="separate"/>
            </w:r>
            <w:r w:rsidR="005779B1">
              <w:rPr>
                <w:noProof/>
                <w:webHidden/>
              </w:rPr>
              <w:t>43</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73" w:history="1">
            <w:r w:rsidR="005779B1" w:rsidRPr="001677A5">
              <w:rPr>
                <w:rStyle w:val="Hyperlink"/>
                <w:noProof/>
              </w:rPr>
              <w:t>Customizing Profiles</w:t>
            </w:r>
            <w:r w:rsidR="005779B1">
              <w:rPr>
                <w:noProof/>
                <w:webHidden/>
              </w:rPr>
              <w:tab/>
            </w:r>
            <w:r w:rsidR="005779B1">
              <w:rPr>
                <w:noProof/>
                <w:webHidden/>
              </w:rPr>
              <w:fldChar w:fldCharType="begin"/>
            </w:r>
            <w:r w:rsidR="005779B1">
              <w:rPr>
                <w:noProof/>
                <w:webHidden/>
              </w:rPr>
              <w:instrText xml:space="preserve"> PAGEREF _Toc471210673 \h </w:instrText>
            </w:r>
            <w:r w:rsidR="005779B1">
              <w:rPr>
                <w:noProof/>
                <w:webHidden/>
              </w:rPr>
            </w:r>
            <w:r w:rsidR="005779B1">
              <w:rPr>
                <w:noProof/>
                <w:webHidden/>
              </w:rPr>
              <w:fldChar w:fldCharType="separate"/>
            </w:r>
            <w:r w:rsidR="005779B1">
              <w:rPr>
                <w:noProof/>
                <w:webHidden/>
              </w:rPr>
              <w:t>45</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74" w:history="1">
            <w:r w:rsidR="005779B1" w:rsidRPr="001677A5">
              <w:rPr>
                <w:rStyle w:val="Hyperlink"/>
                <w:noProof/>
              </w:rPr>
              <w:t>Installing the APIs</w:t>
            </w:r>
            <w:r w:rsidR="005779B1">
              <w:rPr>
                <w:noProof/>
                <w:webHidden/>
              </w:rPr>
              <w:tab/>
            </w:r>
            <w:r w:rsidR="005779B1">
              <w:rPr>
                <w:noProof/>
                <w:webHidden/>
              </w:rPr>
              <w:fldChar w:fldCharType="begin"/>
            </w:r>
            <w:r w:rsidR="005779B1">
              <w:rPr>
                <w:noProof/>
                <w:webHidden/>
              </w:rPr>
              <w:instrText xml:space="preserve"> PAGEREF _Toc471210674 \h </w:instrText>
            </w:r>
            <w:r w:rsidR="005779B1">
              <w:rPr>
                <w:noProof/>
                <w:webHidden/>
              </w:rPr>
            </w:r>
            <w:r w:rsidR="005779B1">
              <w:rPr>
                <w:noProof/>
                <w:webHidden/>
              </w:rPr>
              <w:fldChar w:fldCharType="separate"/>
            </w:r>
            <w:r w:rsidR="005779B1">
              <w:rPr>
                <w:noProof/>
                <w:webHidden/>
              </w:rPr>
              <w:t>46</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75" w:history="1">
            <w:r w:rsidR="005779B1" w:rsidRPr="001677A5">
              <w:rPr>
                <w:rStyle w:val="Hyperlink"/>
                <w:noProof/>
              </w:rPr>
              <w:t>Testing the APIs</w:t>
            </w:r>
            <w:r w:rsidR="005779B1">
              <w:rPr>
                <w:noProof/>
                <w:webHidden/>
              </w:rPr>
              <w:tab/>
            </w:r>
            <w:r w:rsidR="005779B1">
              <w:rPr>
                <w:noProof/>
                <w:webHidden/>
              </w:rPr>
              <w:fldChar w:fldCharType="begin"/>
            </w:r>
            <w:r w:rsidR="005779B1">
              <w:rPr>
                <w:noProof/>
                <w:webHidden/>
              </w:rPr>
              <w:instrText xml:space="preserve"> PAGEREF _Toc471210675 \h </w:instrText>
            </w:r>
            <w:r w:rsidR="005779B1">
              <w:rPr>
                <w:noProof/>
                <w:webHidden/>
              </w:rPr>
            </w:r>
            <w:r w:rsidR="005779B1">
              <w:rPr>
                <w:noProof/>
                <w:webHidden/>
              </w:rPr>
              <w:fldChar w:fldCharType="separate"/>
            </w:r>
            <w:r w:rsidR="005779B1">
              <w:rPr>
                <w:noProof/>
                <w:webHidden/>
              </w:rPr>
              <w:t>49</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76" w:history="1">
            <w:r w:rsidR="005779B1" w:rsidRPr="001677A5">
              <w:rPr>
                <w:rStyle w:val="Hyperlink"/>
                <w:noProof/>
              </w:rPr>
              <w:t>Using the APIs</w:t>
            </w:r>
            <w:r w:rsidR="005779B1">
              <w:rPr>
                <w:noProof/>
                <w:webHidden/>
              </w:rPr>
              <w:tab/>
            </w:r>
            <w:r w:rsidR="005779B1">
              <w:rPr>
                <w:noProof/>
                <w:webHidden/>
              </w:rPr>
              <w:fldChar w:fldCharType="begin"/>
            </w:r>
            <w:r w:rsidR="005779B1">
              <w:rPr>
                <w:noProof/>
                <w:webHidden/>
              </w:rPr>
              <w:instrText xml:space="preserve"> PAGEREF _Toc471210676 \h </w:instrText>
            </w:r>
            <w:r w:rsidR="005779B1">
              <w:rPr>
                <w:noProof/>
                <w:webHidden/>
              </w:rPr>
            </w:r>
            <w:r w:rsidR="005779B1">
              <w:rPr>
                <w:noProof/>
                <w:webHidden/>
              </w:rPr>
              <w:fldChar w:fldCharType="separate"/>
            </w:r>
            <w:r w:rsidR="005779B1">
              <w:rPr>
                <w:noProof/>
                <w:webHidden/>
              </w:rPr>
              <w:t>51</w:t>
            </w:r>
            <w:r w:rsidR="005779B1">
              <w:rPr>
                <w:noProof/>
                <w:webHidden/>
              </w:rPr>
              <w:fldChar w:fldCharType="end"/>
            </w:r>
          </w:hyperlink>
        </w:p>
        <w:p w:rsidR="005779B1" w:rsidRDefault="00CF55B6">
          <w:pPr>
            <w:pStyle w:val="TOC1"/>
            <w:rPr>
              <w:rFonts w:asciiTheme="minorHAnsi" w:eastAsiaTheme="minorEastAsia" w:hAnsiTheme="minorHAnsi" w:cstheme="minorBidi"/>
              <w:noProof/>
              <w:szCs w:val="22"/>
            </w:rPr>
          </w:pPr>
          <w:hyperlink w:anchor="_Toc471210677" w:history="1">
            <w:r w:rsidR="005779B1" w:rsidRPr="001677A5">
              <w:rPr>
                <w:rStyle w:val="Hyperlink"/>
                <w:noProof/>
              </w:rPr>
              <w:t>Additional API Configuration</w:t>
            </w:r>
            <w:r w:rsidR="005779B1">
              <w:rPr>
                <w:noProof/>
                <w:webHidden/>
              </w:rPr>
              <w:tab/>
            </w:r>
            <w:r w:rsidR="005779B1">
              <w:rPr>
                <w:noProof/>
                <w:webHidden/>
              </w:rPr>
              <w:fldChar w:fldCharType="begin"/>
            </w:r>
            <w:r w:rsidR="005779B1">
              <w:rPr>
                <w:noProof/>
                <w:webHidden/>
              </w:rPr>
              <w:instrText xml:space="preserve"> PAGEREF _Toc471210677 \h </w:instrText>
            </w:r>
            <w:r w:rsidR="005779B1">
              <w:rPr>
                <w:noProof/>
                <w:webHidden/>
              </w:rPr>
            </w:r>
            <w:r w:rsidR="005779B1">
              <w:rPr>
                <w:noProof/>
                <w:webHidden/>
              </w:rPr>
              <w:fldChar w:fldCharType="separate"/>
            </w:r>
            <w:r w:rsidR="005779B1">
              <w:rPr>
                <w:noProof/>
                <w:webHidden/>
              </w:rPr>
              <w:t>52</w:t>
            </w:r>
            <w:r w:rsidR="005779B1">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71210635"/>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7FDF">
        <w:rPr>
          <w:rFonts w:cs="Arial"/>
          <w:szCs w:val="22"/>
        </w:rPr>
        <w:t>10</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F21773">
        <w:rPr>
          <w:rFonts w:cs="Arial"/>
          <w:szCs w:val="22"/>
        </w:rPr>
        <w:t>10</w:t>
      </w:r>
      <w:r w:rsidR="0063569F">
        <w:rPr>
          <w:rFonts w:cs="Arial"/>
          <w:szCs w:val="22"/>
        </w:rPr>
        <w:t>.</w:t>
      </w:r>
      <w:r w:rsidR="00437FDF">
        <w:rPr>
          <w:rFonts w:cs="Arial"/>
          <w:szCs w:val="22"/>
        </w:rPr>
        <w:t>1</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71210636"/>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71210637"/>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bookmarkStart w:id="4" w:name="_GoBack"/>
      <w:bookmarkEnd w:id="4"/>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471210638"/>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2.10</w:t>
      </w:r>
      <w:r w:rsidR="00B467E1">
        <w:rPr>
          <w:rFonts w:cs="Arial"/>
          <w:szCs w:val="22"/>
        </w:rPr>
        <w:t>.</w:t>
      </w:r>
      <w:r w:rsidR="00437FDF">
        <w:rPr>
          <w:rFonts w:cs="Arial"/>
          <w:szCs w:val="22"/>
        </w:rPr>
        <w:t>1</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and finally 2.9.0 to 2.10.0.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10</w:t>
      </w:r>
      <w:r>
        <w:rPr>
          <w:rFonts w:cs="Arial"/>
          <w:szCs w:val="22"/>
        </w:rPr>
        <w:t>.</w:t>
      </w:r>
      <w:r w:rsidR="00437FDF">
        <w:rPr>
          <w:rFonts w:cs="Arial"/>
          <w:szCs w:val="22"/>
        </w:rPr>
        <w:t>1</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471210639"/>
      <w:r>
        <w:t>Upgrading from Version 2.0.0</w:t>
      </w:r>
      <w:r w:rsidR="002F1E88">
        <w:t xml:space="preserve"> to Version 2.5.1</w:t>
      </w:r>
      <w:bookmarkEnd w:id="7"/>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471210640"/>
      <w:r>
        <w:t>Upgrading from Version 2.5.1</w:t>
      </w:r>
      <w:r w:rsidR="002F1E88">
        <w:t xml:space="preserve"> to Version 2.6.0</w:t>
      </w:r>
      <w:bookmarkEnd w:id="8"/>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471210641"/>
      <w:r>
        <w:t>Upgrading from Version 2.6.0</w:t>
      </w:r>
      <w:r w:rsidR="002F1E88">
        <w:t xml:space="preserve"> to Version 2.7.0</w:t>
      </w:r>
      <w:bookmarkEnd w:id="9"/>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471210642"/>
      <w:r>
        <w:t>Upgrading from Version 2.7.0 to Version 2.8.0</w:t>
      </w:r>
      <w:bookmarkEnd w:id="10"/>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471210643"/>
      <w:r>
        <w:t>Upgrading from Version 2.8.0 to Version 2.9.0</w:t>
      </w:r>
      <w:bookmarkEnd w:id="11"/>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471210644"/>
      <w:r>
        <w:t>Upgrading from Version 2.9.0 to Version 2.10.0</w:t>
      </w:r>
      <w:bookmarkEnd w:id="12"/>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lastRenderedPageBreak/>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r>
        <w:t>Upgrading from Version 2.10.0 to Version 2.10.1</w:t>
      </w:r>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3" w:name="_Toc471210645"/>
      <w:bookmarkEnd w:id="3"/>
      <w:r>
        <w:lastRenderedPageBreak/>
        <w:t>Installing the Database</w:t>
      </w:r>
      <w:bookmarkEnd w:id="13"/>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10</w:t>
      </w:r>
      <w:r w:rsidR="0063569F">
        <w:rPr>
          <w:rFonts w:cs="Arial"/>
          <w:b/>
          <w:szCs w:val="22"/>
        </w:rPr>
        <w:t>.</w:t>
      </w:r>
      <w:r w:rsidR="00437FDF">
        <w:rPr>
          <w:rFonts w:cs="Arial"/>
          <w:b/>
          <w:szCs w:val="22"/>
        </w:rPr>
        <w:t>1</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4" w:name="_Toc471210646"/>
      <w:r>
        <w:lastRenderedPageBreak/>
        <w:t>Loading Person Data</w:t>
      </w:r>
      <w:bookmarkEnd w:id="14"/>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10</w:t>
      </w:r>
      <w:r w:rsidR="0063569F">
        <w:rPr>
          <w:rFonts w:cs="Arial"/>
          <w:b/>
          <w:szCs w:val="22"/>
        </w:rPr>
        <w:t>.</w:t>
      </w:r>
      <w:r w:rsidR="00437FDF">
        <w:rPr>
          <w:rFonts w:cs="Arial"/>
          <w:b/>
          <w:szCs w:val="22"/>
        </w:rPr>
        <w:t>1</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5" w:name="_Toc471210647"/>
      <w:r>
        <w:t xml:space="preserve">Loading Person Data: </w:t>
      </w:r>
      <w:r w:rsidRPr="00101253">
        <w:t xml:space="preserve">Part 1 – Importing </w:t>
      </w:r>
      <w:r>
        <w:t>SSIS Packages into SQL Server msdb Database</w:t>
      </w:r>
      <w:bookmarkEnd w:id="15"/>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lastRenderedPageBreak/>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6" w:name="_Toc471210648"/>
      <w:r>
        <w:t xml:space="preserve">Loading Person Data: </w:t>
      </w:r>
      <w:r w:rsidR="00932B6D" w:rsidRPr="00101253">
        <w:t xml:space="preserve">Part </w:t>
      </w:r>
      <w:r w:rsidR="006564C0">
        <w:t>2</w:t>
      </w:r>
      <w:r w:rsidR="00932B6D" w:rsidRPr="00101253">
        <w:t xml:space="preserve"> – Importing </w:t>
      </w:r>
      <w:r w:rsidRPr="00101253">
        <w:t>Demographic Data</w:t>
      </w:r>
      <w:bookmarkEnd w:id="16"/>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lastRenderedPageBreak/>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lastRenderedPageBreak/>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lastRenderedPageBreak/>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lastRenderedPageBreak/>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w:t>
      </w:r>
      <w:r w:rsidRPr="00EE74F9">
        <w:rPr>
          <w:rFonts w:cs="Arial"/>
          <w:szCs w:val="22"/>
        </w:rPr>
        <w:lastRenderedPageBreak/>
        <w:t>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7" w:name="_Toc471210649"/>
      <w:r>
        <w:t xml:space="preserve">Loading Person Data: </w:t>
      </w:r>
      <w:r w:rsidRPr="00101253">
        <w:t xml:space="preserve">Part </w:t>
      </w:r>
      <w:r w:rsidR="00B73AC0">
        <w:t>3</w:t>
      </w:r>
      <w:r w:rsidRPr="00101253">
        <w:t xml:space="preserve"> – </w:t>
      </w:r>
      <w:r>
        <w:t>Geocoding</w:t>
      </w:r>
      <w:bookmarkEnd w:id="17"/>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8" w:name="_Toc471210650"/>
      <w:r>
        <w:t xml:space="preserve">Loading Person Data: </w:t>
      </w:r>
      <w:r w:rsidRPr="00101253">
        <w:t xml:space="preserve">Part </w:t>
      </w:r>
      <w:r w:rsidR="00B73AC0">
        <w:t>4</w:t>
      </w:r>
      <w:r w:rsidRPr="00101253">
        <w:t xml:space="preserve"> – </w:t>
      </w:r>
      <w:r>
        <w:t>Obtaining Publications</w:t>
      </w:r>
      <w:bookmarkEnd w:id="18"/>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9" w:name="_Loading_Person_Data:"/>
      <w:bookmarkStart w:id="20" w:name="_Toc471210651"/>
      <w:bookmarkEnd w:id="19"/>
      <w:r>
        <w:t xml:space="preserve">Loading Person Data: </w:t>
      </w:r>
      <w:r w:rsidRPr="00101253">
        <w:t xml:space="preserve">Part </w:t>
      </w:r>
      <w:r>
        <w:t>5</w:t>
      </w:r>
      <w:r w:rsidRPr="00101253">
        <w:t xml:space="preserve"> – </w:t>
      </w:r>
      <w:r>
        <w:t>Obtaining Funding Data</w:t>
      </w:r>
      <w:bookmarkEnd w:id="20"/>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CF55B6" w:rsidP="00271AD6">
      <w:pPr>
        <w:spacing w:after="0"/>
        <w:rPr>
          <w:rFonts w:cs="Arial"/>
        </w:rPr>
      </w:pPr>
      <w:hyperlink r:id="rId16" w:history="1">
        <w:r w:rsidR="00271AD6" w:rsidRPr="00FD56A7">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1" w:name="_Toc471210652"/>
      <w:r>
        <w:t xml:space="preserve">Loading Person Data: </w:t>
      </w:r>
      <w:r w:rsidRPr="00101253">
        <w:t xml:space="preserve">Part </w:t>
      </w:r>
      <w:r w:rsidR="00274053">
        <w:t>6</w:t>
      </w:r>
      <w:r w:rsidRPr="00101253">
        <w:t xml:space="preserve"> – </w:t>
      </w:r>
      <w:r>
        <w:t>Convert data to RDF</w:t>
      </w:r>
      <w:bookmarkEnd w:id="21"/>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2" w:name="_Toc471210653"/>
      <w:r>
        <w:lastRenderedPageBreak/>
        <w:t>Scheduling</w:t>
      </w:r>
      <w:r w:rsidR="002C75D9">
        <w:t xml:space="preserve"> Database Jobs</w:t>
      </w:r>
      <w:bookmarkEnd w:id="22"/>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10.1</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23" w:name="_Toc471210654"/>
      <w:r>
        <w:lastRenderedPageBreak/>
        <w:t xml:space="preserve">Installing the </w:t>
      </w:r>
      <w:r w:rsidR="00567A3A">
        <w:t>Website</w:t>
      </w:r>
      <w:bookmarkEnd w:id="2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2"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24" w:name="_Toc471210655"/>
      <w:r>
        <w:lastRenderedPageBreak/>
        <w:t>Test</w:t>
      </w:r>
      <w:r w:rsidR="00A4603E">
        <w:t>ing</w:t>
      </w:r>
      <w:r>
        <w:t xml:space="preserve"> the Website</w:t>
      </w:r>
      <w:bookmarkEnd w:id="24"/>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5"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6"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25" w:name="_Toc471210656"/>
      <w:r>
        <w:lastRenderedPageBreak/>
        <w:t>Using the Website</w:t>
      </w:r>
      <w:bookmarkEnd w:id="2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6" w:name="_Toc471210657"/>
      <w:r>
        <w:lastRenderedPageBreak/>
        <w:t>Additional Website Configuration</w:t>
      </w:r>
      <w:r w:rsidR="003A3DC2">
        <w:t xml:space="preserve"> and Optional Extensions</w:t>
      </w:r>
      <w:bookmarkEnd w:id="26"/>
    </w:p>
    <w:p w:rsidR="0061333B" w:rsidRDefault="00833864" w:rsidP="0061333B">
      <w:pPr>
        <w:pStyle w:val="Heading2"/>
      </w:pPr>
      <w:bookmarkStart w:id="27" w:name="_Toc471210658"/>
      <w:r>
        <w:t>Logging and performance</w:t>
      </w:r>
      <w:bookmarkEnd w:id="27"/>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8" w:name="_Toc471210659"/>
      <w:r>
        <w:t>Search Options</w:t>
      </w:r>
      <w:bookmarkEnd w:id="2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29" w:name="_Toc471210660"/>
      <w:r>
        <w:t>Google Analytics</w:t>
      </w:r>
      <w:bookmarkEnd w:id="29"/>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0" w:name="_Toc471210661"/>
      <w:r>
        <w:t>Authentication</w:t>
      </w:r>
      <w:bookmarkEnd w:id="3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1" w:name="_Toc471210662"/>
      <w:r w:rsidRPr="000677FE">
        <w:lastRenderedPageBreak/>
        <w:t>Profiles Authentication</w:t>
      </w:r>
      <w:bookmarkEnd w:id="3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2" w:name="_Toc471210663"/>
      <w:r w:rsidRPr="00380C5D">
        <w:t>Shibboleth Authentication</w:t>
      </w:r>
      <w:bookmarkEnd w:id="3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33" w:name="_Toc471210664"/>
      <w:r w:rsidRPr="000A1361">
        <w:t>Active Directory Authentication</w:t>
      </w:r>
      <w:bookmarkEnd w:id="3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34" w:name="_Toc471210665"/>
      <w:r>
        <w:t>Map Defaults</w:t>
      </w:r>
      <w:bookmarkEnd w:id="34"/>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35" w:name="_Toc471210666"/>
      <w:r>
        <w:t>DIRECT2Experts</w:t>
      </w:r>
      <w:bookmarkEnd w:id="35"/>
    </w:p>
    <w:p w:rsidR="002E58A8" w:rsidRDefault="002E58A8" w:rsidP="00BB393A">
      <w:pPr>
        <w:rPr>
          <w:rFonts w:cs="Arial"/>
        </w:rPr>
      </w:pPr>
      <w:r>
        <w:rPr>
          <w:rFonts w:cs="Arial"/>
        </w:rPr>
        <w:t>DIRECT2Experts (</w:t>
      </w:r>
      <w:hyperlink r:id="rId28"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9"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36" w:name="_Toc363567758"/>
      <w:bookmarkStart w:id="37" w:name="_Toc471210667"/>
      <w:r>
        <w:t>O</w:t>
      </w:r>
      <w:r w:rsidR="00F00744">
        <w:t>RNG OpenSocial Extension</w:t>
      </w:r>
      <w:bookmarkEnd w:id="36"/>
      <w:bookmarkEnd w:id="37"/>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38" w:name="_Toc471210668"/>
      <w:r w:rsidRPr="008A7F6A">
        <w:t>ORCID Extension</w:t>
      </w:r>
      <w:bookmarkEnd w:id="38"/>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0" w:history="1">
        <w:r w:rsidRPr="000923E8">
          <w:rPr>
            <w:rStyle w:val="Hyperlink"/>
            <w:rFonts w:cs="Arial"/>
          </w:rPr>
          <w:t>http://orcid.org/about/what-is-orcid</w:t>
        </w:r>
      </w:hyperlink>
      <w:r>
        <w:rPr>
          <w:rFonts w:cs="Arial"/>
        </w:rPr>
        <w:t>.</w:t>
      </w:r>
    </w:p>
    <w:p w:rsidR="008A7F6A" w:rsidRDefault="008A7F6A" w:rsidP="00833864">
      <w:pPr>
        <w:pStyle w:val="Heading3"/>
      </w:pPr>
      <w:bookmarkStart w:id="39" w:name="_Toc471210669"/>
      <w:r>
        <w:t>Basic ORCID Module</w:t>
      </w:r>
      <w:bookmarkEnd w:id="39"/>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40" w:name="_Toc471210670"/>
      <w:r>
        <w:t>ORCID Integration Module</w:t>
      </w:r>
      <w:bookmarkEnd w:id="40"/>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1"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1" w:name="_Toc394742921"/>
      <w:r w:rsidRPr="00F224FC">
        <w:t>Development and Testing Environments</w:t>
      </w:r>
      <w:bookmarkEnd w:id="41"/>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42" w:name="_Toc394742922"/>
      <w:r w:rsidRPr="00F224FC">
        <w:t>Registering as a Client Application</w:t>
      </w:r>
      <w:bookmarkEnd w:id="42"/>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43" w:name="_Toc394742923"/>
      <w:r w:rsidRPr="00833864">
        <w:lastRenderedPageBreak/>
        <w:t>Enabling ORCID</w:t>
      </w:r>
      <w:bookmarkEnd w:id="43"/>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44" w:name="_Toc394742924"/>
      <w:r w:rsidRPr="00833864">
        <w:t>Other ORCID Settings</w:t>
      </w:r>
      <w:bookmarkEnd w:id="44"/>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lastRenderedPageBreak/>
        <w:t>ORCID.ShowNoORCIDMessage</w:t>
      </w:r>
      <w:r w:rsidRPr="00BB393A">
        <w:rPr>
          <w:rFonts w:cs="Arial"/>
        </w:rPr>
        <w:t>: Displays a link on the Profile page of a researcher without an ORCID account.</w:t>
      </w:r>
    </w:p>
    <w:p w:rsidR="00EC3B33" w:rsidRDefault="00EC3B33" w:rsidP="00833864">
      <w:pPr>
        <w:pStyle w:val="Heading2"/>
      </w:pPr>
      <w:bookmarkStart w:id="45" w:name="_Toc471210671"/>
      <w:r>
        <w:t>EAGLE-I Extension</w:t>
      </w:r>
      <w:bookmarkEnd w:id="45"/>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46" w:name="_Toc471210672"/>
      <w:r>
        <w:t>Loading eagle-i Data</w:t>
      </w:r>
      <w:bookmarkEnd w:id="46"/>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47" w:name="_Toc471210673"/>
      <w:r>
        <w:lastRenderedPageBreak/>
        <w:t>Customizing Profiles</w:t>
      </w:r>
      <w:bookmarkEnd w:id="47"/>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48" w:name="_Toc471210674"/>
      <w:r>
        <w:lastRenderedPageBreak/>
        <w:t>Installing the APIs</w:t>
      </w:r>
      <w:bookmarkEnd w:id="48"/>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49" w:name="_Toc471210675"/>
      <w:r>
        <w:lastRenderedPageBreak/>
        <w:t>Testing the APIs</w:t>
      </w:r>
      <w:bookmarkEnd w:id="49"/>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3"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5"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0" w:name="_Toc471210676"/>
      <w:r>
        <w:lastRenderedPageBreak/>
        <w:t>Using the APIs</w:t>
      </w:r>
      <w:bookmarkEnd w:id="50"/>
    </w:p>
    <w:p w:rsidR="005E244E" w:rsidRDefault="00381261" w:rsidP="005E244E">
      <w:r>
        <w:t xml:space="preserve">Use of the APIs is described in the ProfilesRNS_APIGuide included with Profiles. </w:t>
      </w:r>
    </w:p>
    <w:p w:rsidR="005E244E" w:rsidRDefault="00381261" w:rsidP="00F224FC">
      <w:pPr>
        <w:pStyle w:val="Heading1"/>
      </w:pPr>
      <w:bookmarkStart w:id="51" w:name="_Toc471210677"/>
      <w:r>
        <w:lastRenderedPageBreak/>
        <w:t xml:space="preserve">Additional API </w:t>
      </w:r>
      <w:r w:rsidR="005E244E">
        <w:t>Configur</w:t>
      </w:r>
      <w:r>
        <w:t>ation</w:t>
      </w:r>
      <w:bookmarkEnd w:id="51"/>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5B6" w:rsidRDefault="00CF55B6" w:rsidP="00A33E6A">
      <w:r>
        <w:separator/>
      </w:r>
    </w:p>
  </w:endnote>
  <w:endnote w:type="continuationSeparator" w:id="0">
    <w:p w:rsidR="00CF55B6" w:rsidRDefault="00CF55B6"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5779B1" w:rsidRDefault="005779B1">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E979DA">
          <w:rPr>
            <w:rFonts w:cs="Arial"/>
            <w:noProof/>
            <w:szCs w:val="22"/>
          </w:rPr>
          <w:t>8</w:t>
        </w:r>
        <w:r w:rsidRPr="00B65133">
          <w:rPr>
            <w:rFonts w:cs="Arial"/>
            <w:szCs w:val="22"/>
          </w:rPr>
          <w:fldChar w:fldCharType="end"/>
        </w:r>
      </w:p>
    </w:sdtContent>
  </w:sdt>
  <w:p w:rsidR="005779B1" w:rsidRDefault="005779B1"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5B6" w:rsidRDefault="00CF55B6" w:rsidP="00A33E6A">
      <w:r>
        <w:separator/>
      </w:r>
    </w:p>
  </w:footnote>
  <w:footnote w:type="continuationSeparator" w:id="0">
    <w:p w:rsidR="00CF55B6" w:rsidRDefault="00CF55B6"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26"/>
  </w:num>
  <w:num w:numId="9">
    <w:abstractNumId w:val="23"/>
  </w:num>
  <w:num w:numId="10">
    <w:abstractNumId w:val="29"/>
  </w:num>
  <w:num w:numId="11">
    <w:abstractNumId w:val="38"/>
  </w:num>
  <w:num w:numId="12">
    <w:abstractNumId w:val="31"/>
  </w:num>
  <w:num w:numId="13">
    <w:abstractNumId w:val="9"/>
  </w:num>
  <w:num w:numId="14">
    <w:abstractNumId w:val="30"/>
  </w:num>
  <w:num w:numId="15">
    <w:abstractNumId w:val="1"/>
  </w:num>
  <w:num w:numId="16">
    <w:abstractNumId w:val="6"/>
  </w:num>
  <w:num w:numId="17">
    <w:abstractNumId w:val="41"/>
  </w:num>
  <w:num w:numId="18">
    <w:abstractNumId w:val="2"/>
  </w:num>
  <w:num w:numId="19">
    <w:abstractNumId w:val="7"/>
  </w:num>
  <w:num w:numId="20">
    <w:abstractNumId w:val="34"/>
  </w:num>
  <w:num w:numId="21">
    <w:abstractNumId w:val="37"/>
  </w:num>
  <w:num w:numId="22">
    <w:abstractNumId w:val="27"/>
  </w:num>
  <w:num w:numId="23">
    <w:abstractNumId w:val="16"/>
  </w:num>
  <w:num w:numId="24">
    <w:abstractNumId w:val="22"/>
  </w:num>
  <w:num w:numId="25">
    <w:abstractNumId w:val="32"/>
  </w:num>
  <w:num w:numId="26">
    <w:abstractNumId w:val="25"/>
  </w:num>
  <w:num w:numId="27">
    <w:abstractNumId w:val="18"/>
  </w:num>
  <w:num w:numId="28">
    <w:abstractNumId w:val="39"/>
  </w:num>
  <w:num w:numId="29">
    <w:abstractNumId w:val="28"/>
  </w:num>
  <w:num w:numId="30">
    <w:abstractNumId w:val="36"/>
  </w:num>
  <w:num w:numId="31">
    <w:abstractNumId w:val="11"/>
  </w:num>
  <w:num w:numId="32">
    <w:abstractNumId w:val="4"/>
  </w:num>
  <w:num w:numId="33">
    <w:abstractNumId w:val="0"/>
  </w:num>
  <w:num w:numId="34">
    <w:abstractNumId w:val="3"/>
  </w:num>
  <w:num w:numId="35">
    <w:abstractNumId w:val="14"/>
  </w:num>
  <w:num w:numId="36">
    <w:abstractNumId w:val="20"/>
  </w:num>
  <w:num w:numId="37">
    <w:abstractNumId w:val="19"/>
  </w:num>
  <w:num w:numId="38">
    <w:abstractNumId w:val="35"/>
  </w:num>
  <w:num w:numId="39">
    <w:abstractNumId w:val="13"/>
  </w:num>
  <w:num w:numId="40">
    <w:abstractNumId w:val="15"/>
  </w:num>
  <w:num w:numId="41">
    <w:abstractNumId w:val="8"/>
  </w:num>
  <w:num w:numId="42">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178D3"/>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47ED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5591"/>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ocalhost/profiles/search" TargetMode="Externa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xample.com/profiles" TargetMode="External"/><Relationship Id="rId33" Type="http://schemas.openxmlformats.org/officeDocument/2006/relationships/hyperlink" Target="http://[yourdomain]/ProfilesSearchAPI/ProfilesSearchAPI.svc/Sear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direct2experts.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orcid.org/about/membersh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orcid.org/about/what-is-orcid" TargetMode="External"/><Relationship Id="rId35" Type="http://schemas.openxmlformats.org/officeDocument/2006/relationships/hyperlink" Target="http://[yourdomain]/ProfilesSPARQLAPI/ProfilesSPARQLAPI.svc/Search"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DE5E0-81F3-4FF8-A36E-58F78820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31230</TotalTime>
  <Pages>52</Pages>
  <Words>12424</Words>
  <Characters>70820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83078</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HMS</dc:creator>
  <cp:lastModifiedBy>Brown, Nicholas William</cp:lastModifiedBy>
  <cp:revision>115</cp:revision>
  <cp:lastPrinted>2011-08-17T15:52:00Z</cp:lastPrinted>
  <dcterms:created xsi:type="dcterms:W3CDTF">2012-07-02T20:28:00Z</dcterms:created>
  <dcterms:modified xsi:type="dcterms:W3CDTF">2017-03-23T12:58:00Z</dcterms:modified>
</cp:coreProperties>
</file>